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29" w:rsidRPr="00131E66" w:rsidRDefault="00076D29" w:rsidP="00A60445">
      <w:pPr>
        <w:outlineLvl w:val="0"/>
        <w:rPr>
          <w:b/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>CE00527-</w:t>
      </w:r>
      <w:r w:rsidR="00F16450">
        <w:rPr>
          <w:b/>
          <w:sz w:val="22"/>
          <w:szCs w:val="22"/>
          <w:lang w:val="en-GB"/>
        </w:rPr>
        <w:t>5</w:t>
      </w:r>
      <w:r w:rsidRPr="00131E66">
        <w:rPr>
          <w:b/>
          <w:sz w:val="22"/>
          <w:szCs w:val="22"/>
          <w:lang w:val="en-GB"/>
        </w:rPr>
        <w:t xml:space="preserve"> Further Object Oriented Programming </w:t>
      </w:r>
    </w:p>
    <w:p w:rsidR="00076D29" w:rsidRPr="00131E66" w:rsidRDefault="00076D29" w:rsidP="00A60445">
      <w:pPr>
        <w:outlineLvl w:val="0"/>
        <w:rPr>
          <w:b/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>Tutorial 8</w:t>
      </w:r>
    </w:p>
    <w:p w:rsidR="00CA6002" w:rsidRDefault="00CA6002" w:rsidP="006A4735">
      <w:pPr>
        <w:rPr>
          <w:sz w:val="22"/>
          <w:szCs w:val="22"/>
          <w:lang w:val="en-GB"/>
        </w:rPr>
      </w:pPr>
    </w:p>
    <w:p w:rsidR="00CA6002" w:rsidRDefault="00CA6002" w:rsidP="00CA6002">
      <w:pPr>
        <w:rPr>
          <w:b/>
          <w:sz w:val="22"/>
          <w:szCs w:val="22"/>
          <w:lang w:val="en-GB"/>
        </w:rPr>
      </w:pPr>
      <w:r w:rsidRPr="00166A55">
        <w:rPr>
          <w:b/>
          <w:sz w:val="22"/>
          <w:szCs w:val="22"/>
          <w:lang w:val="en-GB"/>
        </w:rPr>
        <w:t xml:space="preserve">Part 1 – Reading and writing </w:t>
      </w:r>
      <w:r w:rsidR="00F16450">
        <w:rPr>
          <w:b/>
          <w:sz w:val="22"/>
          <w:szCs w:val="22"/>
          <w:lang w:val="en-GB"/>
        </w:rPr>
        <w:t xml:space="preserve">Vehicle </w:t>
      </w:r>
      <w:r w:rsidRPr="00166A55">
        <w:rPr>
          <w:b/>
          <w:sz w:val="22"/>
          <w:szCs w:val="22"/>
          <w:lang w:val="en-GB"/>
        </w:rPr>
        <w:t>data from/to a text file</w:t>
      </w:r>
      <w:r w:rsidR="003D3E5E">
        <w:rPr>
          <w:b/>
          <w:sz w:val="22"/>
          <w:szCs w:val="22"/>
          <w:lang w:val="en-GB"/>
        </w:rPr>
        <w:t xml:space="preserve"> - Basic Exercise</w:t>
      </w:r>
    </w:p>
    <w:p w:rsidR="00CA6002" w:rsidRDefault="00CA6002" w:rsidP="00CA6002">
      <w:pPr>
        <w:rPr>
          <w:b/>
          <w:sz w:val="22"/>
          <w:szCs w:val="22"/>
          <w:lang w:val="en-GB"/>
        </w:rPr>
      </w:pPr>
    </w:p>
    <w:p w:rsidR="00CA6002" w:rsidRPr="00D7531F" w:rsidRDefault="00CA6002" w:rsidP="00CA6002">
      <w:pPr>
        <w:rPr>
          <w:sz w:val="22"/>
          <w:szCs w:val="22"/>
          <w:lang w:val="en-GB"/>
        </w:rPr>
      </w:pPr>
      <w:r w:rsidRPr="00CC5904">
        <w:rPr>
          <w:sz w:val="22"/>
          <w:szCs w:val="22"/>
          <w:lang w:val="en-GB"/>
        </w:rPr>
        <w:t xml:space="preserve">In </w:t>
      </w:r>
      <w:r>
        <w:rPr>
          <w:sz w:val="22"/>
          <w:szCs w:val="22"/>
          <w:lang w:val="en-GB"/>
        </w:rPr>
        <w:t xml:space="preserve">tutorial 1 </w:t>
      </w:r>
      <w:r w:rsidRPr="00CC5904">
        <w:rPr>
          <w:sz w:val="22"/>
          <w:szCs w:val="22"/>
          <w:lang w:val="en-GB"/>
        </w:rPr>
        <w:t>you developed a</w:t>
      </w:r>
      <w:r>
        <w:rPr>
          <w:sz w:val="22"/>
          <w:szCs w:val="22"/>
          <w:lang w:val="en-GB"/>
        </w:rPr>
        <w:t xml:space="preserve"> Vehicle/</w:t>
      </w:r>
      <w:proofErr w:type="gramStart"/>
      <w:r>
        <w:rPr>
          <w:sz w:val="22"/>
          <w:szCs w:val="22"/>
          <w:lang w:val="en-GB"/>
        </w:rPr>
        <w:t xml:space="preserve">Showroom  </w:t>
      </w:r>
      <w:r w:rsidRPr="00CC5904">
        <w:rPr>
          <w:sz w:val="22"/>
          <w:szCs w:val="22"/>
          <w:lang w:val="en-GB"/>
        </w:rPr>
        <w:t>a</w:t>
      </w:r>
      <w:r>
        <w:rPr>
          <w:sz w:val="22"/>
          <w:szCs w:val="22"/>
          <w:lang w:val="en-GB"/>
        </w:rPr>
        <w:t>pplication</w:t>
      </w:r>
      <w:proofErr w:type="gramEnd"/>
      <w:r>
        <w:rPr>
          <w:sz w:val="22"/>
          <w:szCs w:val="22"/>
          <w:lang w:val="en-GB"/>
        </w:rPr>
        <w:t xml:space="preserve"> to manage a list of Vehicles</w:t>
      </w:r>
      <w:r w:rsidRPr="00CC5904">
        <w:rPr>
          <w:sz w:val="22"/>
          <w:szCs w:val="22"/>
          <w:lang w:val="en-GB"/>
        </w:rPr>
        <w:t>.  The application could ste</w:t>
      </w:r>
      <w:r>
        <w:rPr>
          <w:sz w:val="22"/>
          <w:szCs w:val="22"/>
          <w:lang w:val="en-GB"/>
        </w:rPr>
        <w:t>p through the list of Vehicles, add a Vehicle, and delete a Vehicle</w:t>
      </w:r>
      <w:r w:rsidRPr="00CC5904">
        <w:rPr>
          <w:sz w:val="22"/>
          <w:szCs w:val="22"/>
          <w:lang w:val="en-GB"/>
        </w:rPr>
        <w:t>.</w:t>
      </w:r>
    </w:p>
    <w:p w:rsidR="00CA6002" w:rsidRPr="00CC5904" w:rsidRDefault="00CA6002" w:rsidP="00CA6002">
      <w:pPr>
        <w:rPr>
          <w:sz w:val="22"/>
          <w:szCs w:val="22"/>
          <w:lang w:val="en-GB"/>
        </w:rPr>
      </w:pPr>
    </w:p>
    <w:p w:rsidR="00CA6002" w:rsidRPr="00CC5904" w:rsidRDefault="00CA6002" w:rsidP="00CA6002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</w:t>
      </w:r>
      <w:r w:rsidRPr="00CC5904">
        <w:rPr>
          <w:sz w:val="22"/>
          <w:szCs w:val="22"/>
          <w:lang w:val="en-GB"/>
        </w:rPr>
        <w:t>.</w:t>
      </w:r>
      <w:r w:rsidRPr="00CC5904">
        <w:rPr>
          <w:sz w:val="22"/>
          <w:szCs w:val="22"/>
          <w:lang w:val="en-GB"/>
        </w:rPr>
        <w:tab/>
        <w:t xml:space="preserve">Extend your application </w:t>
      </w:r>
      <w:r>
        <w:rPr>
          <w:sz w:val="22"/>
          <w:szCs w:val="22"/>
          <w:lang w:val="en-GB"/>
        </w:rPr>
        <w:t xml:space="preserve">from week 1 </w:t>
      </w:r>
      <w:r w:rsidRPr="00CC5904">
        <w:rPr>
          <w:sz w:val="22"/>
          <w:szCs w:val="22"/>
          <w:lang w:val="en-GB"/>
        </w:rPr>
        <w:t>so that you can save the information pertaining to the curre</w:t>
      </w:r>
      <w:r>
        <w:rPr>
          <w:sz w:val="22"/>
          <w:szCs w:val="22"/>
          <w:lang w:val="en-GB"/>
        </w:rPr>
        <w:t>nt Vehicle</w:t>
      </w:r>
      <w:r w:rsidRPr="00CC5904">
        <w:rPr>
          <w:sz w:val="22"/>
          <w:szCs w:val="22"/>
          <w:lang w:val="en-GB"/>
        </w:rPr>
        <w:t xml:space="preserve"> to a text file.  </w:t>
      </w:r>
    </w:p>
    <w:p w:rsidR="00CA6002" w:rsidRPr="00CC5904" w:rsidRDefault="00CA6002" w:rsidP="00CA6002">
      <w:pPr>
        <w:ind w:left="720" w:hanging="720"/>
        <w:rPr>
          <w:sz w:val="22"/>
          <w:szCs w:val="22"/>
          <w:lang w:val="en-GB"/>
        </w:rPr>
      </w:pPr>
    </w:p>
    <w:p w:rsidR="00CA6002" w:rsidRDefault="00CA6002" w:rsidP="00CA6002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</w:t>
      </w:r>
      <w:r w:rsidRPr="00CC5904">
        <w:rPr>
          <w:sz w:val="22"/>
          <w:szCs w:val="22"/>
          <w:lang w:val="en-GB"/>
        </w:rPr>
        <w:t>.</w:t>
      </w:r>
      <w:r w:rsidRPr="00CC5904">
        <w:rPr>
          <w:sz w:val="22"/>
          <w:szCs w:val="22"/>
          <w:lang w:val="en-GB"/>
        </w:rPr>
        <w:tab/>
        <w:t xml:space="preserve">Extend your application </w:t>
      </w:r>
      <w:r>
        <w:rPr>
          <w:sz w:val="22"/>
          <w:szCs w:val="22"/>
          <w:lang w:val="en-GB"/>
        </w:rPr>
        <w:t xml:space="preserve">from week 1 </w:t>
      </w:r>
      <w:r w:rsidRPr="00CC5904">
        <w:rPr>
          <w:sz w:val="22"/>
          <w:szCs w:val="22"/>
          <w:lang w:val="en-GB"/>
        </w:rPr>
        <w:t xml:space="preserve">so that you can add new </w:t>
      </w:r>
      <w:r>
        <w:rPr>
          <w:sz w:val="22"/>
          <w:szCs w:val="22"/>
          <w:lang w:val="en-GB"/>
        </w:rPr>
        <w:t xml:space="preserve">Vehicles </w:t>
      </w:r>
      <w:r w:rsidRPr="00CC5904">
        <w:rPr>
          <w:sz w:val="22"/>
          <w:szCs w:val="22"/>
          <w:lang w:val="en-GB"/>
        </w:rPr>
        <w:t xml:space="preserve">from a text file.  The file can contain data for any number of </w:t>
      </w:r>
      <w:r>
        <w:rPr>
          <w:sz w:val="22"/>
          <w:szCs w:val="22"/>
          <w:lang w:val="en-GB"/>
        </w:rPr>
        <w:t xml:space="preserve">Vehicles </w:t>
      </w:r>
      <w:r w:rsidRPr="00CC5904">
        <w:rPr>
          <w:sz w:val="22"/>
          <w:szCs w:val="22"/>
          <w:lang w:val="en-GB"/>
        </w:rPr>
        <w:t xml:space="preserve">(including zero).  </w:t>
      </w:r>
    </w:p>
    <w:p w:rsidR="00F16450" w:rsidRDefault="00F16450" w:rsidP="00CA6002">
      <w:pPr>
        <w:ind w:left="720" w:hanging="720"/>
        <w:rPr>
          <w:sz w:val="22"/>
          <w:szCs w:val="22"/>
          <w:lang w:val="en-GB"/>
        </w:rPr>
      </w:pPr>
    </w:p>
    <w:p w:rsidR="00F16450" w:rsidRPr="00131E66" w:rsidRDefault="00F16450" w:rsidP="00CA6002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Test this new functionality, either using </w:t>
      </w:r>
      <w:proofErr w:type="spellStart"/>
      <w:r>
        <w:rPr>
          <w:sz w:val="22"/>
          <w:szCs w:val="22"/>
          <w:lang w:val="en-GB"/>
        </w:rPr>
        <w:t>JUnit</w:t>
      </w:r>
      <w:proofErr w:type="spellEnd"/>
      <w:r>
        <w:rPr>
          <w:sz w:val="22"/>
          <w:szCs w:val="22"/>
          <w:lang w:val="en-GB"/>
        </w:rPr>
        <w:t xml:space="preserve"> tests, or by writing a simple main method with text output.  You do not need to create a GUI interface. </w:t>
      </w:r>
    </w:p>
    <w:p w:rsidR="00076D29" w:rsidRPr="00131E66" w:rsidRDefault="00076D29" w:rsidP="006A4735">
      <w:pPr>
        <w:rPr>
          <w:sz w:val="22"/>
          <w:szCs w:val="22"/>
          <w:lang w:val="en-GB"/>
        </w:rPr>
      </w:pPr>
    </w:p>
    <w:p w:rsidR="00076D29" w:rsidRPr="00131E66" w:rsidRDefault="007B72A2" w:rsidP="006A4735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2</w:t>
      </w:r>
      <w:r w:rsidR="00076D29" w:rsidRPr="00131E66">
        <w:rPr>
          <w:b/>
          <w:sz w:val="22"/>
          <w:szCs w:val="22"/>
          <w:lang w:val="en-GB"/>
        </w:rPr>
        <w:t xml:space="preserve"> </w:t>
      </w:r>
      <w:r w:rsidR="003D3E5E">
        <w:rPr>
          <w:b/>
          <w:sz w:val="22"/>
          <w:szCs w:val="22"/>
          <w:lang w:val="en-GB"/>
        </w:rPr>
        <w:t>–</w:t>
      </w:r>
      <w:r w:rsidR="00076D29" w:rsidRPr="00131E66">
        <w:rPr>
          <w:b/>
          <w:sz w:val="22"/>
          <w:szCs w:val="22"/>
          <w:lang w:val="en-GB"/>
        </w:rPr>
        <w:t xml:space="preserve"> Serialization</w:t>
      </w:r>
      <w:r w:rsidR="003D3E5E">
        <w:rPr>
          <w:b/>
          <w:sz w:val="22"/>
          <w:szCs w:val="22"/>
          <w:lang w:val="en-GB"/>
        </w:rPr>
        <w:t xml:space="preserve"> – Advanced Exercise</w:t>
      </w:r>
    </w:p>
    <w:p w:rsidR="00076D29" w:rsidRPr="00131E66" w:rsidRDefault="00076D29" w:rsidP="006A4735">
      <w:pPr>
        <w:rPr>
          <w:sz w:val="22"/>
          <w:szCs w:val="22"/>
          <w:lang w:val="en-GB"/>
        </w:rPr>
      </w:pPr>
    </w:p>
    <w:p w:rsidR="00076D29" w:rsidRPr="00131E66" w:rsidRDefault="00F16450" w:rsidP="006A4735">
      <w:pPr>
        <w:ind w:left="720" w:hanging="720"/>
        <w:rPr>
          <w:rFonts w:ascii="Times New Roman" w:hAnsi="Times New Roman" w:cs="Times New Roman"/>
          <w:sz w:val="22"/>
          <w:szCs w:val="22"/>
          <w:lang w:val="en-GB" w:eastAsia="en-GB"/>
        </w:rPr>
      </w:pPr>
      <w:r>
        <w:rPr>
          <w:sz w:val="22"/>
          <w:szCs w:val="22"/>
          <w:lang w:val="en-GB"/>
        </w:rPr>
        <w:t>3</w:t>
      </w:r>
      <w:r w:rsidR="00076D29" w:rsidRPr="00131E66">
        <w:rPr>
          <w:sz w:val="22"/>
          <w:szCs w:val="22"/>
          <w:lang w:val="en-GB"/>
        </w:rPr>
        <w:t>.</w:t>
      </w:r>
      <w:r w:rsidR="00076D29" w:rsidRPr="00131E66">
        <w:rPr>
          <w:sz w:val="22"/>
          <w:szCs w:val="22"/>
          <w:lang w:val="en-GB"/>
        </w:rPr>
        <w:tab/>
        <w:t xml:space="preserve">Extend your </w:t>
      </w:r>
      <w:r w:rsidR="00131E66" w:rsidRPr="00131E66">
        <w:rPr>
          <w:sz w:val="22"/>
          <w:szCs w:val="22"/>
          <w:lang w:val="en-GB"/>
        </w:rPr>
        <w:t>Vehicle/</w:t>
      </w:r>
      <w:proofErr w:type="gramStart"/>
      <w:r w:rsidR="00131E66" w:rsidRPr="00131E66">
        <w:rPr>
          <w:sz w:val="22"/>
          <w:szCs w:val="22"/>
          <w:lang w:val="en-GB"/>
        </w:rPr>
        <w:t>Showroom  application</w:t>
      </w:r>
      <w:proofErr w:type="gramEnd"/>
      <w:r w:rsidR="00076D29" w:rsidRPr="00131E66">
        <w:rPr>
          <w:sz w:val="22"/>
          <w:szCs w:val="22"/>
          <w:lang w:val="en-GB"/>
        </w:rPr>
        <w:t xml:space="preserve"> </w:t>
      </w:r>
      <w:r w:rsidR="00131E66">
        <w:rPr>
          <w:sz w:val="22"/>
          <w:szCs w:val="22"/>
          <w:lang w:val="en-GB"/>
        </w:rPr>
        <w:t>you</w:t>
      </w:r>
      <w:r w:rsidR="00076D29" w:rsidRPr="00131E66">
        <w:rPr>
          <w:sz w:val="22"/>
          <w:szCs w:val="22"/>
          <w:lang w:val="en-GB"/>
        </w:rPr>
        <w:t xml:space="preserve"> developed </w:t>
      </w:r>
      <w:r w:rsidR="00131E66">
        <w:rPr>
          <w:sz w:val="22"/>
          <w:szCs w:val="22"/>
          <w:lang w:val="en-GB"/>
        </w:rPr>
        <w:t>in week 1</w:t>
      </w:r>
      <w:r w:rsidR="00076D29" w:rsidRPr="00131E66">
        <w:rPr>
          <w:sz w:val="22"/>
          <w:szCs w:val="22"/>
          <w:lang w:val="en-GB"/>
        </w:rPr>
        <w:t xml:space="preserve"> so that it uses Serialization to read and write the entire list of </w:t>
      </w:r>
      <w:r w:rsidR="00131E66">
        <w:rPr>
          <w:sz w:val="22"/>
          <w:szCs w:val="22"/>
          <w:lang w:val="en-GB"/>
        </w:rPr>
        <w:t>Vehicle</w:t>
      </w:r>
      <w:r w:rsidR="00076D29" w:rsidRPr="00131E66">
        <w:rPr>
          <w:sz w:val="22"/>
          <w:szCs w:val="22"/>
          <w:lang w:val="en-GB"/>
        </w:rPr>
        <w:t xml:space="preserve"> objects to a file.</w:t>
      </w:r>
    </w:p>
    <w:p w:rsidR="00076D29" w:rsidRPr="00131E66" w:rsidRDefault="00076D29" w:rsidP="006A4735">
      <w:pPr>
        <w:rPr>
          <w:sz w:val="22"/>
          <w:szCs w:val="22"/>
          <w:lang w:val="en-GB"/>
        </w:rPr>
      </w:pPr>
    </w:p>
    <w:p w:rsidR="00076D29" w:rsidRPr="00131E66" w:rsidRDefault="007B72A2" w:rsidP="006A4735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3</w:t>
      </w:r>
      <w:r w:rsidR="00076D29" w:rsidRPr="00131E66">
        <w:rPr>
          <w:b/>
          <w:sz w:val="22"/>
          <w:szCs w:val="22"/>
          <w:lang w:val="en-GB"/>
        </w:rPr>
        <w:t xml:space="preserve"> - String manipulation</w:t>
      </w:r>
      <w:r w:rsidR="003D3E5E">
        <w:rPr>
          <w:b/>
          <w:sz w:val="22"/>
          <w:szCs w:val="22"/>
          <w:lang w:val="en-GB"/>
        </w:rPr>
        <w:t xml:space="preserve"> – Basic Exercise</w:t>
      </w:r>
      <w:bookmarkStart w:id="0" w:name="_GoBack"/>
      <w:bookmarkEnd w:id="0"/>
    </w:p>
    <w:p w:rsidR="00076D29" w:rsidRPr="00131E66" w:rsidRDefault="00F16450" w:rsidP="006A4735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</w:t>
      </w:r>
      <w:r w:rsidR="00076D29" w:rsidRPr="00131E66">
        <w:rPr>
          <w:sz w:val="22"/>
          <w:szCs w:val="22"/>
          <w:lang w:val="en-GB"/>
        </w:rPr>
        <w:t>.</w:t>
      </w:r>
      <w:r w:rsidR="00076D29" w:rsidRPr="00131E66">
        <w:rPr>
          <w:sz w:val="22"/>
          <w:szCs w:val="22"/>
          <w:lang w:val="en-GB"/>
        </w:rPr>
        <w:tab/>
        <w:t xml:space="preserve">Write a simple program that uses String and </w:t>
      </w:r>
      <w:proofErr w:type="spellStart"/>
      <w:r w:rsidR="00076D29" w:rsidRPr="00131E66">
        <w:rPr>
          <w:sz w:val="22"/>
          <w:szCs w:val="22"/>
          <w:lang w:val="en-GB"/>
        </w:rPr>
        <w:t>StringBuilder</w:t>
      </w:r>
      <w:proofErr w:type="spellEnd"/>
      <w:r w:rsidR="00076D29" w:rsidRPr="00131E66">
        <w:rPr>
          <w:sz w:val="22"/>
          <w:szCs w:val="22"/>
          <w:lang w:val="en-GB"/>
        </w:rPr>
        <w:t xml:space="preserve"> methods to change the String "o</w:t>
      </w:r>
      <w:r w:rsidR="00131E66">
        <w:rPr>
          <w:sz w:val="22"/>
          <w:szCs w:val="22"/>
          <w:lang w:val="en-GB"/>
        </w:rPr>
        <w:t>bdurate</w:t>
      </w:r>
      <w:r w:rsidR="00076D29" w:rsidRPr="00131E66">
        <w:rPr>
          <w:sz w:val="22"/>
          <w:szCs w:val="22"/>
          <w:lang w:val="en-GB"/>
        </w:rPr>
        <w:t>" to the String "</w:t>
      </w:r>
      <w:r w:rsidR="00131E66">
        <w:rPr>
          <w:sz w:val="22"/>
          <w:szCs w:val="22"/>
          <w:lang w:val="en-GB"/>
        </w:rPr>
        <w:t>obliteration</w:t>
      </w:r>
      <w:r w:rsidR="00076D29" w:rsidRPr="00131E66">
        <w:rPr>
          <w:sz w:val="22"/>
          <w:szCs w:val="22"/>
          <w:lang w:val="en-GB"/>
        </w:rPr>
        <w:t>"</w:t>
      </w:r>
    </w:p>
    <w:p w:rsidR="00076D29" w:rsidRPr="00131E66" w:rsidRDefault="00076D29" w:rsidP="006A4735">
      <w:pPr>
        <w:ind w:left="720" w:hanging="720"/>
        <w:rPr>
          <w:sz w:val="22"/>
          <w:szCs w:val="22"/>
          <w:lang w:val="en-GB"/>
        </w:rPr>
      </w:pPr>
    </w:p>
    <w:p w:rsidR="00076D29" w:rsidRPr="00131E66" w:rsidRDefault="00F16450" w:rsidP="006A4735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5</w:t>
      </w:r>
      <w:r w:rsidR="00131E66">
        <w:rPr>
          <w:sz w:val="22"/>
          <w:szCs w:val="22"/>
          <w:lang w:val="en-GB"/>
        </w:rPr>
        <w:t>.</w:t>
      </w:r>
      <w:r w:rsidR="00131E66">
        <w:rPr>
          <w:sz w:val="22"/>
          <w:szCs w:val="22"/>
          <w:lang w:val="en-GB"/>
        </w:rPr>
        <w:tab/>
        <w:t>Now change "reminisce</w:t>
      </w:r>
      <w:r w:rsidR="00076D29" w:rsidRPr="00131E66">
        <w:rPr>
          <w:sz w:val="22"/>
          <w:szCs w:val="22"/>
          <w:lang w:val="en-GB"/>
        </w:rPr>
        <w:t>" to "</w:t>
      </w:r>
      <w:r w:rsidR="00864B5D">
        <w:rPr>
          <w:sz w:val="22"/>
          <w:szCs w:val="22"/>
          <w:lang w:val="en-GB"/>
        </w:rPr>
        <w:t>romanesque</w:t>
      </w:r>
      <w:r w:rsidR="00076D29" w:rsidRPr="00131E66">
        <w:rPr>
          <w:sz w:val="22"/>
          <w:szCs w:val="22"/>
          <w:lang w:val="en-GB"/>
        </w:rPr>
        <w:t>"</w:t>
      </w:r>
    </w:p>
    <w:p w:rsidR="00076D29" w:rsidRPr="00131E66" w:rsidRDefault="00076D29" w:rsidP="006A4735">
      <w:pPr>
        <w:ind w:left="720" w:hanging="720"/>
        <w:rPr>
          <w:sz w:val="22"/>
          <w:szCs w:val="22"/>
          <w:lang w:val="en-GB"/>
        </w:rPr>
      </w:pPr>
    </w:p>
    <w:p w:rsidR="00076D29" w:rsidRPr="00131E66" w:rsidRDefault="00F16450" w:rsidP="006A4735">
      <w:pPr>
        <w:ind w:left="720" w:hanging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6</w:t>
      </w:r>
      <w:r w:rsidR="00076D29" w:rsidRPr="00131E66">
        <w:rPr>
          <w:sz w:val="22"/>
          <w:szCs w:val="22"/>
          <w:lang w:val="en-GB"/>
        </w:rPr>
        <w:t>.</w:t>
      </w:r>
      <w:r w:rsidR="00076D29" w:rsidRPr="00131E66">
        <w:rPr>
          <w:sz w:val="22"/>
          <w:szCs w:val="22"/>
          <w:lang w:val="en-GB"/>
        </w:rPr>
        <w:tab/>
        <w:t xml:space="preserve">Combine some </w:t>
      </w:r>
      <w:proofErr w:type="spellStart"/>
      <w:r w:rsidR="00076D29" w:rsidRPr="00131E66">
        <w:rPr>
          <w:sz w:val="22"/>
          <w:szCs w:val="22"/>
          <w:lang w:val="en-GB"/>
        </w:rPr>
        <w:t>StringBuilder</w:t>
      </w:r>
      <w:proofErr w:type="spellEnd"/>
      <w:r w:rsidR="00076D29" w:rsidRPr="00131E66">
        <w:rPr>
          <w:sz w:val="22"/>
          <w:szCs w:val="22"/>
          <w:lang w:val="en-GB"/>
        </w:rPr>
        <w:t xml:space="preserve"> and String methods to convert a string of your choice to another String.  Be sure to test them</w:t>
      </w:r>
      <w:r>
        <w:rPr>
          <w:sz w:val="22"/>
          <w:szCs w:val="22"/>
          <w:lang w:val="en-GB"/>
        </w:rPr>
        <w:t>, either</w:t>
      </w:r>
      <w:r w:rsidR="00076D29" w:rsidRPr="00131E66">
        <w:rPr>
          <w:sz w:val="22"/>
          <w:szCs w:val="22"/>
          <w:lang w:val="en-GB"/>
        </w:rPr>
        <w:t xml:space="preserve"> in a </w:t>
      </w:r>
      <w:r>
        <w:rPr>
          <w:sz w:val="22"/>
          <w:szCs w:val="22"/>
          <w:lang w:val="en-GB"/>
        </w:rPr>
        <w:t xml:space="preserve">method or by using </w:t>
      </w:r>
      <w:proofErr w:type="spellStart"/>
      <w:r>
        <w:rPr>
          <w:sz w:val="22"/>
          <w:szCs w:val="22"/>
          <w:lang w:val="en-GB"/>
        </w:rPr>
        <w:t>JUnit</w:t>
      </w:r>
      <w:proofErr w:type="spellEnd"/>
      <w:r>
        <w:rPr>
          <w:sz w:val="22"/>
          <w:szCs w:val="22"/>
          <w:lang w:val="en-GB"/>
        </w:rPr>
        <w:t xml:space="preserve">, </w:t>
      </w:r>
      <w:r w:rsidR="00076D29" w:rsidRPr="00131E66">
        <w:rPr>
          <w:sz w:val="22"/>
          <w:szCs w:val="22"/>
          <w:lang w:val="en-GB"/>
        </w:rPr>
        <w:t>to make sure they behave as you expect.   Then give the sequence of method calls to another student and see if they can work out the output.</w:t>
      </w:r>
    </w:p>
    <w:p w:rsidR="00076D29" w:rsidRPr="00131E66" w:rsidRDefault="00076D29" w:rsidP="006A4735">
      <w:pPr>
        <w:rPr>
          <w:sz w:val="22"/>
          <w:szCs w:val="22"/>
          <w:lang w:val="en-GB"/>
        </w:rPr>
      </w:pPr>
    </w:p>
    <w:p w:rsidR="00076D29" w:rsidRDefault="00076D29" w:rsidP="006A4735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 xml:space="preserve">You should put in your portfolio </w:t>
      </w:r>
    </w:p>
    <w:p w:rsidR="007B72A2" w:rsidRPr="007B72A2" w:rsidRDefault="007B72A2" w:rsidP="006A4735">
      <w:pPr>
        <w:numPr>
          <w:ilvl w:val="0"/>
          <w:numId w:val="10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CC5904">
        <w:rPr>
          <w:b/>
          <w:sz w:val="22"/>
          <w:szCs w:val="22"/>
          <w:lang w:val="en-GB"/>
        </w:rPr>
        <w:t>the new methods that you</w:t>
      </w:r>
      <w:r>
        <w:rPr>
          <w:b/>
          <w:sz w:val="22"/>
          <w:szCs w:val="22"/>
          <w:lang w:val="en-GB"/>
        </w:rPr>
        <w:t xml:space="preserve"> added to your </w:t>
      </w:r>
      <w:r w:rsidR="00F16450">
        <w:rPr>
          <w:b/>
          <w:sz w:val="22"/>
          <w:szCs w:val="22"/>
          <w:lang w:val="en-GB"/>
        </w:rPr>
        <w:t>Vehicle/Showroom</w:t>
      </w:r>
      <w:r>
        <w:rPr>
          <w:b/>
          <w:sz w:val="22"/>
          <w:szCs w:val="22"/>
          <w:lang w:val="en-GB"/>
        </w:rPr>
        <w:t xml:space="preserve"> system</w:t>
      </w:r>
      <w:r w:rsidRPr="00CC5904">
        <w:rPr>
          <w:b/>
          <w:sz w:val="22"/>
          <w:szCs w:val="22"/>
          <w:lang w:val="en-GB"/>
        </w:rPr>
        <w:t xml:space="preserve"> to save and load </w:t>
      </w:r>
      <w:r w:rsidR="00F16450">
        <w:rPr>
          <w:b/>
          <w:sz w:val="22"/>
          <w:szCs w:val="22"/>
          <w:lang w:val="en-GB"/>
        </w:rPr>
        <w:t xml:space="preserve">Vehicle </w:t>
      </w:r>
      <w:r>
        <w:rPr>
          <w:b/>
          <w:sz w:val="22"/>
          <w:szCs w:val="22"/>
          <w:lang w:val="en-GB"/>
        </w:rPr>
        <w:t xml:space="preserve"> </w:t>
      </w:r>
      <w:r w:rsidRPr="00CC5904">
        <w:rPr>
          <w:b/>
          <w:sz w:val="22"/>
          <w:szCs w:val="22"/>
          <w:lang w:val="en-GB"/>
        </w:rPr>
        <w:t>informati</w:t>
      </w:r>
      <w:r>
        <w:rPr>
          <w:b/>
          <w:sz w:val="22"/>
          <w:szCs w:val="22"/>
          <w:lang w:val="en-GB"/>
        </w:rPr>
        <w:t>o</w:t>
      </w:r>
      <w:r w:rsidRPr="00CC5904">
        <w:rPr>
          <w:b/>
          <w:sz w:val="22"/>
          <w:szCs w:val="22"/>
          <w:lang w:val="en-GB"/>
        </w:rPr>
        <w:t>n</w:t>
      </w:r>
      <w:r>
        <w:rPr>
          <w:b/>
          <w:sz w:val="22"/>
          <w:szCs w:val="22"/>
          <w:lang w:val="en-GB"/>
        </w:rPr>
        <w:t xml:space="preserve"> in Part 1</w:t>
      </w:r>
    </w:p>
    <w:p w:rsidR="00076D29" w:rsidRPr="00131E66" w:rsidRDefault="00076D29" w:rsidP="006A4735">
      <w:pPr>
        <w:numPr>
          <w:ilvl w:val="0"/>
          <w:numId w:val="10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 xml:space="preserve">a description of the changes you have made, including a listing of any new code, to the </w:t>
      </w:r>
      <w:r w:rsidR="00131E66" w:rsidRPr="00131E66">
        <w:rPr>
          <w:b/>
          <w:sz w:val="22"/>
          <w:szCs w:val="22"/>
          <w:lang w:val="en-GB"/>
        </w:rPr>
        <w:t>Vehicle/Showroom</w:t>
      </w:r>
      <w:r w:rsidR="00131E66" w:rsidRPr="00131E66">
        <w:rPr>
          <w:sz w:val="22"/>
          <w:szCs w:val="22"/>
          <w:lang w:val="en-GB"/>
        </w:rPr>
        <w:t xml:space="preserve">  </w:t>
      </w:r>
      <w:r w:rsidRPr="00131E66">
        <w:rPr>
          <w:b/>
          <w:sz w:val="22"/>
          <w:szCs w:val="22"/>
          <w:lang w:val="en-GB"/>
        </w:rPr>
        <w:t xml:space="preserve">system to read and write the list of </w:t>
      </w:r>
      <w:r w:rsidR="00131E66">
        <w:rPr>
          <w:b/>
          <w:sz w:val="22"/>
          <w:szCs w:val="22"/>
          <w:lang w:val="en-GB"/>
        </w:rPr>
        <w:t>Vehicles</w:t>
      </w:r>
      <w:r w:rsidRPr="00131E66">
        <w:rPr>
          <w:b/>
          <w:sz w:val="22"/>
          <w:szCs w:val="22"/>
          <w:lang w:val="en-GB"/>
        </w:rPr>
        <w:t xml:space="preserve"> to </w:t>
      </w:r>
      <w:r w:rsidR="00131E66">
        <w:rPr>
          <w:b/>
          <w:sz w:val="22"/>
          <w:szCs w:val="22"/>
          <w:lang w:val="en-GB"/>
        </w:rPr>
        <w:t xml:space="preserve"> a </w:t>
      </w:r>
      <w:r w:rsidRPr="00131E66">
        <w:rPr>
          <w:b/>
          <w:sz w:val="22"/>
          <w:szCs w:val="22"/>
          <w:lang w:val="en-GB"/>
        </w:rPr>
        <w:t>file</w:t>
      </w:r>
      <w:r w:rsidR="007B72A2">
        <w:rPr>
          <w:b/>
          <w:sz w:val="22"/>
          <w:szCs w:val="22"/>
          <w:lang w:val="en-GB"/>
        </w:rPr>
        <w:t xml:space="preserve"> in Part2</w:t>
      </w:r>
    </w:p>
    <w:p w:rsidR="00076D29" w:rsidRPr="00131E66" w:rsidRDefault="00076D29" w:rsidP="006A4735">
      <w:pPr>
        <w:numPr>
          <w:ilvl w:val="0"/>
          <w:numId w:val="10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 xml:space="preserve">evidence of testing this new functionality </w:t>
      </w:r>
      <w:r w:rsidR="00F16450">
        <w:rPr>
          <w:b/>
          <w:sz w:val="22"/>
          <w:szCs w:val="22"/>
          <w:lang w:val="en-GB"/>
        </w:rPr>
        <w:t>(Parts 1 and 2)</w:t>
      </w:r>
    </w:p>
    <w:p w:rsidR="00076D29" w:rsidRPr="00131E66" w:rsidRDefault="00076D29" w:rsidP="006A4735">
      <w:pPr>
        <w:numPr>
          <w:ilvl w:val="0"/>
          <w:numId w:val="10"/>
        </w:numPr>
        <w:tabs>
          <w:tab w:val="left" w:pos="284"/>
          <w:tab w:val="left" w:pos="3828"/>
          <w:tab w:val="left" w:pos="4253"/>
        </w:tabs>
        <w:rPr>
          <w:sz w:val="22"/>
          <w:szCs w:val="22"/>
          <w:lang w:val="en-GB"/>
        </w:rPr>
      </w:pPr>
      <w:r w:rsidRPr="00131E66">
        <w:rPr>
          <w:b/>
          <w:sz w:val="22"/>
          <w:szCs w:val="22"/>
          <w:lang w:val="en-GB"/>
        </w:rPr>
        <w:t xml:space="preserve">code listing and output for all the exercises in Part </w:t>
      </w:r>
      <w:r w:rsidR="007B72A2">
        <w:rPr>
          <w:b/>
          <w:sz w:val="22"/>
          <w:szCs w:val="22"/>
          <w:lang w:val="en-GB"/>
        </w:rPr>
        <w:t>3</w:t>
      </w:r>
    </w:p>
    <w:sectPr w:rsidR="00076D29" w:rsidRPr="00131E66" w:rsidSect="0060520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E66" w:rsidRDefault="00131E66">
      <w:r>
        <w:separator/>
      </w:r>
    </w:p>
  </w:endnote>
  <w:endnote w:type="continuationSeparator" w:id="0">
    <w:p w:rsidR="00131E66" w:rsidRDefault="0013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66" w:rsidRPr="00A90C11" w:rsidRDefault="00131E66">
    <w:pPr>
      <w:pStyle w:val="Footer"/>
      <w:rPr>
        <w:lang w:val="en-GB"/>
      </w:rPr>
    </w:pPr>
    <w:r>
      <w:rPr>
        <w:lang w:val="en-GB"/>
      </w:rPr>
      <w:t xml:space="preserve">Page </w:t>
    </w:r>
    <w:r w:rsidR="00A4727F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A4727F">
      <w:rPr>
        <w:rStyle w:val="PageNumber"/>
        <w:rFonts w:cs="Tahoma"/>
      </w:rPr>
      <w:fldChar w:fldCharType="separate"/>
    </w:r>
    <w:r w:rsidR="003D3E5E">
      <w:rPr>
        <w:rStyle w:val="PageNumber"/>
        <w:rFonts w:cs="Tahoma"/>
        <w:noProof/>
      </w:rPr>
      <w:t>1</w:t>
    </w:r>
    <w:r w:rsidR="00A4727F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A4727F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A4727F">
      <w:rPr>
        <w:rStyle w:val="PageNumber"/>
        <w:rFonts w:cs="Tahoma"/>
      </w:rPr>
      <w:fldChar w:fldCharType="separate"/>
    </w:r>
    <w:ins w:id="1" w:author="GILLIBRAND David" w:date="2013-03-15T10:01:00Z">
      <w:r w:rsidR="003D3E5E">
        <w:rPr>
          <w:rStyle w:val="PageNumber"/>
          <w:rFonts w:cs="Tahoma"/>
          <w:noProof/>
        </w:rPr>
        <w:t>3/15/2013</w:t>
      </w:r>
    </w:ins>
    <w:del w:id="2" w:author="GILLIBRAND David" w:date="2013-03-15T10:01:00Z">
      <w:r w:rsidR="00C06385" w:rsidDel="003D3E5E">
        <w:rPr>
          <w:rStyle w:val="PageNumber"/>
          <w:rFonts w:cs="Tahoma"/>
          <w:noProof/>
        </w:rPr>
        <w:delText>11/4/2011</w:delText>
      </w:r>
    </w:del>
    <w:r w:rsidR="00A4727F">
      <w:rPr>
        <w:rStyle w:val="PageNumber"/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E66" w:rsidRDefault="00131E66">
      <w:r>
        <w:separator/>
      </w:r>
    </w:p>
  </w:footnote>
  <w:footnote w:type="continuationSeparator" w:id="0">
    <w:p w:rsidR="00131E66" w:rsidRDefault="00131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3D4"/>
    <w:multiLevelType w:val="hybridMultilevel"/>
    <w:tmpl w:val="CE22A3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1C373D"/>
    <w:multiLevelType w:val="hybridMultilevel"/>
    <w:tmpl w:val="0D7494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8187DF3"/>
    <w:multiLevelType w:val="hybridMultilevel"/>
    <w:tmpl w:val="31981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D71C7F"/>
    <w:multiLevelType w:val="hybridMultilevel"/>
    <w:tmpl w:val="1172A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96"/>
    <w:rsid w:val="00071178"/>
    <w:rsid w:val="00076D29"/>
    <w:rsid w:val="00076F73"/>
    <w:rsid w:val="0008447A"/>
    <w:rsid w:val="000951F5"/>
    <w:rsid w:val="000A10F6"/>
    <w:rsid w:val="000C5D95"/>
    <w:rsid w:val="001201CA"/>
    <w:rsid w:val="00131E66"/>
    <w:rsid w:val="00153D86"/>
    <w:rsid w:val="00194CD0"/>
    <w:rsid w:val="001D5161"/>
    <w:rsid w:val="001F091D"/>
    <w:rsid w:val="00287A81"/>
    <w:rsid w:val="00291105"/>
    <w:rsid w:val="002A226E"/>
    <w:rsid w:val="002F104F"/>
    <w:rsid w:val="002F6E3C"/>
    <w:rsid w:val="0032453B"/>
    <w:rsid w:val="00336134"/>
    <w:rsid w:val="00341604"/>
    <w:rsid w:val="003503D6"/>
    <w:rsid w:val="003D3E5E"/>
    <w:rsid w:val="003D4755"/>
    <w:rsid w:val="00471166"/>
    <w:rsid w:val="004B5AAE"/>
    <w:rsid w:val="004C364E"/>
    <w:rsid w:val="004D52F2"/>
    <w:rsid w:val="004D5496"/>
    <w:rsid w:val="004E4E6D"/>
    <w:rsid w:val="004E57BB"/>
    <w:rsid w:val="00514B61"/>
    <w:rsid w:val="005261F1"/>
    <w:rsid w:val="00533DA4"/>
    <w:rsid w:val="00537782"/>
    <w:rsid w:val="00546DA2"/>
    <w:rsid w:val="00591125"/>
    <w:rsid w:val="00594C74"/>
    <w:rsid w:val="005E002C"/>
    <w:rsid w:val="00605201"/>
    <w:rsid w:val="00607503"/>
    <w:rsid w:val="006543A3"/>
    <w:rsid w:val="00666DE0"/>
    <w:rsid w:val="006A4735"/>
    <w:rsid w:val="006C0E58"/>
    <w:rsid w:val="006C13F2"/>
    <w:rsid w:val="006D02CD"/>
    <w:rsid w:val="00740717"/>
    <w:rsid w:val="0077623C"/>
    <w:rsid w:val="007813F7"/>
    <w:rsid w:val="0079103A"/>
    <w:rsid w:val="007B0546"/>
    <w:rsid w:val="007B72A2"/>
    <w:rsid w:val="007F0809"/>
    <w:rsid w:val="008402C7"/>
    <w:rsid w:val="00851C58"/>
    <w:rsid w:val="00864B5D"/>
    <w:rsid w:val="00893465"/>
    <w:rsid w:val="008D0196"/>
    <w:rsid w:val="0092311E"/>
    <w:rsid w:val="00952BD7"/>
    <w:rsid w:val="00960A20"/>
    <w:rsid w:val="0096189F"/>
    <w:rsid w:val="00971FCB"/>
    <w:rsid w:val="009A35B0"/>
    <w:rsid w:val="009A52F9"/>
    <w:rsid w:val="009C6B9E"/>
    <w:rsid w:val="009C7260"/>
    <w:rsid w:val="009D19DE"/>
    <w:rsid w:val="009E5D99"/>
    <w:rsid w:val="00A20229"/>
    <w:rsid w:val="00A4727F"/>
    <w:rsid w:val="00A540B9"/>
    <w:rsid w:val="00A60445"/>
    <w:rsid w:val="00A6488E"/>
    <w:rsid w:val="00A6613D"/>
    <w:rsid w:val="00A75C45"/>
    <w:rsid w:val="00A806DE"/>
    <w:rsid w:val="00A90C11"/>
    <w:rsid w:val="00AC2925"/>
    <w:rsid w:val="00AC59CE"/>
    <w:rsid w:val="00B03FCF"/>
    <w:rsid w:val="00B16C45"/>
    <w:rsid w:val="00B4260A"/>
    <w:rsid w:val="00B47540"/>
    <w:rsid w:val="00B924D4"/>
    <w:rsid w:val="00BA63D2"/>
    <w:rsid w:val="00BD32A2"/>
    <w:rsid w:val="00BE6520"/>
    <w:rsid w:val="00BF222E"/>
    <w:rsid w:val="00C06385"/>
    <w:rsid w:val="00C45789"/>
    <w:rsid w:val="00C54265"/>
    <w:rsid w:val="00C60BAA"/>
    <w:rsid w:val="00C745BA"/>
    <w:rsid w:val="00C75C42"/>
    <w:rsid w:val="00C864A7"/>
    <w:rsid w:val="00C93C98"/>
    <w:rsid w:val="00CA02DE"/>
    <w:rsid w:val="00CA501A"/>
    <w:rsid w:val="00CA6002"/>
    <w:rsid w:val="00CB3D6C"/>
    <w:rsid w:val="00CC5904"/>
    <w:rsid w:val="00CE301C"/>
    <w:rsid w:val="00CE48F0"/>
    <w:rsid w:val="00D33E54"/>
    <w:rsid w:val="00D5126A"/>
    <w:rsid w:val="00D97910"/>
    <w:rsid w:val="00DA51E9"/>
    <w:rsid w:val="00DB1F84"/>
    <w:rsid w:val="00DD63CA"/>
    <w:rsid w:val="00DD684A"/>
    <w:rsid w:val="00DD70D3"/>
    <w:rsid w:val="00DE400D"/>
    <w:rsid w:val="00DF5F14"/>
    <w:rsid w:val="00F15387"/>
    <w:rsid w:val="00F16450"/>
    <w:rsid w:val="00F201EB"/>
    <w:rsid w:val="00F23C6E"/>
    <w:rsid w:val="00F4464A"/>
    <w:rsid w:val="00F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1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6B9E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6B9E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6B9E"/>
    <w:rPr>
      <w:rFonts w:cs="Tahoma"/>
      <w:sz w:val="2"/>
      <w:lang w:val="en-US" w:eastAsia="en-US"/>
    </w:rPr>
  </w:style>
  <w:style w:type="character" w:styleId="Hyperlink">
    <w:name w:val="Hyperlink"/>
    <w:basedOn w:val="DefaultParagraphFont"/>
    <w:uiPriority w:val="99"/>
    <w:rsid w:val="00B03FC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B1F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B1F8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1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6B9E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6B9E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6B9E"/>
    <w:rPr>
      <w:rFonts w:cs="Tahoma"/>
      <w:sz w:val="2"/>
      <w:lang w:val="en-US" w:eastAsia="en-US"/>
    </w:rPr>
  </w:style>
  <w:style w:type="character" w:styleId="Hyperlink">
    <w:name w:val="Hyperlink"/>
    <w:basedOn w:val="DefaultParagraphFont"/>
    <w:uiPriority w:val="99"/>
    <w:rsid w:val="00B03FC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B1F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B1F8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2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186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1930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creator>admintmp</dc:creator>
  <cp:lastModifiedBy>GILLIBRAND David</cp:lastModifiedBy>
  <cp:revision>2</cp:revision>
  <cp:lastPrinted>2009-11-02T16:37:00Z</cp:lastPrinted>
  <dcterms:created xsi:type="dcterms:W3CDTF">2013-03-15T10:03:00Z</dcterms:created>
  <dcterms:modified xsi:type="dcterms:W3CDTF">2013-03-15T10:03:00Z</dcterms:modified>
</cp:coreProperties>
</file>